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1B55D2" wp14:paraId="2C078E63" wp14:textId="20529B5C">
      <w:pPr>
        <w:pStyle w:val="Title"/>
        <w:bidi w:val="1"/>
      </w:pPr>
      <w:r w:rsidR="565131FE">
        <w:rPr>
          <w:rtl w:val="1"/>
        </w:rPr>
        <w:t>הצעה</w:t>
      </w:r>
      <w:r w:rsidR="565131FE">
        <w:rPr>
          <w:rtl w:val="1"/>
        </w:rPr>
        <w:t xml:space="preserve"> </w:t>
      </w:r>
      <w:r w:rsidR="565131FE">
        <w:rPr>
          <w:rtl w:val="1"/>
        </w:rPr>
        <w:t>לקורס</w:t>
      </w:r>
      <w:r w:rsidR="565131FE">
        <w:rPr>
          <w:rtl w:val="1"/>
        </w:rPr>
        <w:t xml:space="preserve">: </w:t>
      </w:r>
      <w:r w:rsidR="565131FE">
        <w:rPr>
          <w:rtl w:val="1"/>
        </w:rPr>
        <w:t>לינוקס</w:t>
      </w:r>
      <w:r w:rsidR="565131FE">
        <w:rPr>
          <w:rtl w:val="1"/>
        </w:rPr>
        <w:t xml:space="preserve"> </w:t>
      </w:r>
      <w:r w:rsidR="565131FE">
        <w:rPr>
          <w:rtl w:val="1"/>
        </w:rPr>
        <w:t>בלימוד</w:t>
      </w:r>
      <w:r w:rsidR="565131FE">
        <w:rPr>
          <w:rtl w:val="1"/>
        </w:rPr>
        <w:t xml:space="preserve"> עצמי</w:t>
      </w:r>
    </w:p>
    <w:p w:rsidR="781B55D2" w:rsidP="781B55D2" w:rsidRDefault="781B55D2" w14:paraId="54927813" w14:textId="3795E412">
      <w:pPr>
        <w:pStyle w:val="Normal"/>
        <w:bidi w:val="1"/>
      </w:pPr>
    </w:p>
    <w:p w:rsidR="337DAA35" w:rsidP="781B55D2" w:rsidRDefault="337DAA35" w14:paraId="4D3DFAE3" w14:textId="155A983A">
      <w:pPr>
        <w:pStyle w:val="Normal"/>
        <w:bidi w:val="1"/>
      </w:pPr>
      <w:r w:rsidR="337DAA35">
        <w:rPr>
          <w:rtl w:val="1"/>
        </w:rPr>
        <w:t>נעם</w:t>
      </w:r>
      <w:r w:rsidR="337DAA35">
        <w:rPr>
          <w:rtl w:val="1"/>
        </w:rPr>
        <w:t xml:space="preserve"> </w:t>
      </w:r>
      <w:r w:rsidR="337DAA35">
        <w:rPr/>
        <w:t>2025-03-17</w:t>
      </w:r>
    </w:p>
    <w:p w:rsidR="565131FE" w:rsidP="781B55D2" w:rsidRDefault="565131FE" w14:paraId="0EAA21F2" w14:textId="741AFCC6">
      <w:pPr>
        <w:pStyle w:val="Normal"/>
        <w:bidi w:val="1"/>
        <w:rPr>
          <w:lang w:bidi="he-IL"/>
        </w:rPr>
      </w:pPr>
      <w:r w:rsidRPr="781B55D2" w:rsidR="565131FE">
        <w:rPr>
          <w:rtl w:val="1"/>
          <w:lang w:bidi="he-IL"/>
        </w:rPr>
        <w:t xml:space="preserve">הקורס מיועד לסטודנטים שמשתמשים בסביבות </w:t>
      </w:r>
      <w:r w:rsidRPr="781B55D2" w:rsidR="565131FE">
        <w:rPr>
          <w:lang w:bidi="he-IL"/>
        </w:rPr>
        <w:t>WIN</w:t>
      </w:r>
      <w:r w:rsidRPr="781B55D2" w:rsidR="565131FE">
        <w:rPr>
          <w:rtl w:val="1"/>
          <w:lang w:bidi="he-IL"/>
        </w:rPr>
        <w:t xml:space="preserve"> או </w:t>
      </w:r>
      <w:r w:rsidRPr="781B55D2" w:rsidR="565131FE">
        <w:rPr>
          <w:lang w:bidi="he-IL"/>
        </w:rPr>
        <w:t>MAC</w:t>
      </w:r>
      <w:r w:rsidRPr="781B55D2" w:rsidR="565131FE">
        <w:rPr>
          <w:rtl w:val="1"/>
          <w:lang w:bidi="he-IL"/>
        </w:rPr>
        <w:t xml:space="preserve"> ללא ידע קודם בלינוקס או בפעול</w:t>
      </w:r>
      <w:r w:rsidRPr="781B55D2" w:rsidR="40CE0AA7">
        <w:rPr>
          <w:rtl w:val="1"/>
          <w:lang w:bidi="he-IL"/>
        </w:rPr>
        <w:t>ו</w:t>
      </w:r>
      <w:r w:rsidRPr="781B55D2" w:rsidR="565131FE">
        <w:rPr>
          <w:rtl w:val="1"/>
          <w:lang w:bidi="he-IL"/>
        </w:rPr>
        <w:t xml:space="preserve">ת ב </w:t>
      </w:r>
      <w:r w:rsidRPr="781B55D2" w:rsidR="565131FE">
        <w:rPr>
          <w:lang w:bidi="he-IL"/>
        </w:rPr>
        <w:t>command</w:t>
      </w:r>
      <w:r w:rsidRPr="781B55D2" w:rsidR="565131FE">
        <w:rPr>
          <w:lang w:bidi="he-IL"/>
        </w:rPr>
        <w:t xml:space="preserve"> </w:t>
      </w:r>
      <w:r w:rsidRPr="781B55D2" w:rsidR="565131FE">
        <w:rPr>
          <w:lang w:bidi="he-IL"/>
        </w:rPr>
        <w:t>line</w:t>
      </w:r>
    </w:p>
    <w:p w:rsidR="565131FE" w:rsidP="781B55D2" w:rsidRDefault="565131FE" w14:paraId="10CBF6B3" w14:textId="67642D2C">
      <w:pPr>
        <w:pStyle w:val="Normal"/>
        <w:bidi w:val="1"/>
        <w:rPr>
          <w:lang w:bidi="he-IL"/>
        </w:rPr>
      </w:pPr>
      <w:r w:rsidRPr="781B55D2" w:rsidR="565131FE">
        <w:rPr>
          <w:rtl w:val="1"/>
          <w:lang w:bidi="he-IL"/>
        </w:rPr>
        <w:t xml:space="preserve">הקורס בלימוד עצמי, ב </w:t>
      </w:r>
      <w:r w:rsidRPr="781B55D2" w:rsidR="565131FE">
        <w:rPr>
          <w:lang w:bidi="he-IL"/>
        </w:rPr>
        <w:t>10</w:t>
      </w:r>
      <w:r w:rsidRPr="781B55D2" w:rsidR="565131FE">
        <w:rPr>
          <w:rtl w:val="1"/>
          <w:lang w:bidi="he-IL"/>
        </w:rPr>
        <w:t xml:space="preserve"> עד </w:t>
      </w:r>
      <w:r w:rsidRPr="781B55D2" w:rsidR="565131FE">
        <w:rPr>
          <w:lang w:bidi="he-IL"/>
        </w:rPr>
        <w:t>12</w:t>
      </w:r>
      <w:r w:rsidRPr="781B55D2" w:rsidR="565131FE">
        <w:rPr>
          <w:rtl w:val="1"/>
          <w:lang w:bidi="he-IL"/>
        </w:rPr>
        <w:t xml:space="preserve"> שעות מוקלטות. במהלך ההרצאה, </w:t>
      </w:r>
      <w:r w:rsidRPr="781B55D2" w:rsidR="565131FE">
        <w:rPr>
          <w:rtl w:val="1"/>
          <w:lang w:bidi="he-IL"/>
        </w:rPr>
        <w:t>מש</w:t>
      </w:r>
      <w:r w:rsidRPr="781B55D2" w:rsidR="71C7CD01">
        <w:rPr>
          <w:rtl w:val="1"/>
          <w:lang w:bidi="he-IL"/>
        </w:rPr>
        <w:t>ו</w:t>
      </w:r>
      <w:r w:rsidRPr="781B55D2" w:rsidR="565131FE">
        <w:rPr>
          <w:rtl w:val="1"/>
          <w:lang w:bidi="he-IL"/>
        </w:rPr>
        <w:t>לבים</w:t>
      </w:r>
      <w:r w:rsidRPr="781B55D2" w:rsidR="565131FE">
        <w:rPr>
          <w:rtl w:val="1"/>
          <w:lang w:bidi="he-IL"/>
        </w:rPr>
        <w:t xml:space="preserve"> תרגילים לביצוע על ידי </w:t>
      </w:r>
      <w:r w:rsidRPr="781B55D2" w:rsidR="565131FE">
        <w:rPr>
          <w:rtl w:val="1"/>
          <w:lang w:bidi="he-IL"/>
        </w:rPr>
        <w:t>ה</w:t>
      </w:r>
      <w:r w:rsidRPr="781B55D2" w:rsidR="3E6A8E6F">
        <w:rPr>
          <w:rtl w:val="1"/>
          <w:lang w:bidi="he-IL"/>
        </w:rPr>
        <w:t>ס</w:t>
      </w:r>
      <w:r w:rsidRPr="781B55D2" w:rsidR="565131FE">
        <w:rPr>
          <w:rtl w:val="1"/>
          <w:lang w:bidi="he-IL"/>
        </w:rPr>
        <w:t>טודנט</w:t>
      </w:r>
      <w:r w:rsidRPr="781B55D2" w:rsidR="6F22A39A">
        <w:rPr>
          <w:rtl w:val="1"/>
          <w:lang w:bidi="he-IL"/>
        </w:rPr>
        <w:t>.</w:t>
      </w:r>
    </w:p>
    <w:p w:rsidR="6F22A39A" w:rsidP="781B55D2" w:rsidRDefault="6F22A39A" w14:paraId="36995EB3" w14:textId="21DB5C2E">
      <w:pPr>
        <w:pStyle w:val="Normal"/>
        <w:bidi w:val="1"/>
        <w:rPr>
          <w:lang w:bidi="he-IL"/>
        </w:rPr>
      </w:pPr>
      <w:r w:rsidRPr="781B55D2" w:rsidR="6F22A39A">
        <w:rPr>
          <w:rtl w:val="1"/>
          <w:lang w:bidi="he-IL"/>
        </w:rPr>
        <w:t xml:space="preserve">להשלמת המעטפת. המרצה (אני, עמיחי?) </w:t>
      </w:r>
      <w:r w:rsidRPr="781B55D2" w:rsidR="34804925">
        <w:rPr>
          <w:rtl w:val="1"/>
          <w:lang w:bidi="he-IL"/>
        </w:rPr>
        <w:t>ייתן</w:t>
      </w:r>
      <w:r w:rsidRPr="781B55D2" w:rsidR="6F22A39A">
        <w:rPr>
          <w:rtl w:val="1"/>
          <w:lang w:bidi="he-IL"/>
        </w:rPr>
        <w:t xml:space="preserve"> שעת קבלה שבועית.</w:t>
      </w:r>
    </w:p>
    <w:p w:rsidR="681F80FC" w:rsidP="781B55D2" w:rsidRDefault="681F80FC" w14:paraId="05007AA6" w14:textId="24A0A44B">
      <w:pPr>
        <w:pStyle w:val="Normal"/>
        <w:bidi w:val="1"/>
        <w:rPr>
          <w:lang w:bidi="he-IL"/>
        </w:rPr>
      </w:pPr>
      <w:r w:rsidRPr="781B55D2" w:rsidR="681F80FC">
        <w:rPr>
          <w:rtl w:val="1"/>
          <w:lang w:bidi="he-IL"/>
        </w:rPr>
        <w:t xml:space="preserve">כמו כן, תהיה </w:t>
      </w:r>
      <w:r w:rsidRPr="781B55D2" w:rsidR="681F80FC">
        <w:rPr>
          <w:rtl w:val="1"/>
          <w:lang w:bidi="he-IL"/>
        </w:rPr>
        <w:t>במוודל</w:t>
      </w:r>
      <w:r w:rsidRPr="781B55D2" w:rsidR="681F80FC">
        <w:rPr>
          <w:rtl w:val="1"/>
          <w:lang w:bidi="he-IL"/>
        </w:rPr>
        <w:t xml:space="preserve"> קבוצת דיון שבה המרצה וסטודנטים אחרים עונים על שאלות.</w:t>
      </w:r>
    </w:p>
    <w:p w:rsidR="781B55D2" w:rsidP="781B55D2" w:rsidRDefault="781B55D2" w14:paraId="0505763F" w14:textId="71C32B3A">
      <w:pPr>
        <w:pStyle w:val="Normal"/>
        <w:bidi w:val="1"/>
        <w:rPr>
          <w:lang w:bidi="he-IL"/>
        </w:rPr>
      </w:pPr>
    </w:p>
    <w:p w:rsidR="78D2DE0C" w:rsidP="781B55D2" w:rsidRDefault="78D2DE0C" w14:paraId="6DD9A5EC" w14:textId="21E2E03D">
      <w:pPr>
        <w:pStyle w:val="Normal"/>
        <w:bidi w:val="1"/>
        <w:rPr>
          <w:lang w:bidi="he-IL"/>
        </w:rPr>
      </w:pPr>
      <w:r w:rsidRPr="4C3B6351" w:rsidR="78D2DE0C">
        <w:rPr>
          <w:rtl w:val="1"/>
          <w:lang w:bidi="he-IL"/>
        </w:rPr>
        <w:t>חיפשתי ברשת קורסים</w:t>
      </w:r>
      <w:r w:rsidRPr="4C3B6351" w:rsidR="4DE3292E">
        <w:rPr>
          <w:rtl w:val="1"/>
          <w:lang w:bidi="he-IL"/>
        </w:rPr>
        <w:t xml:space="preserve"> מקוונים</w:t>
      </w:r>
      <w:r w:rsidRPr="4C3B6351" w:rsidR="78D2DE0C">
        <w:rPr>
          <w:rtl w:val="1"/>
          <w:lang w:bidi="he-IL"/>
        </w:rPr>
        <w:t xml:space="preserve"> קיימים וכמובן שיש </w:t>
      </w:r>
      <w:del w:author="Amichai Rotman" w:date="2025-03-17T13:08:40.152Z" w:id="1668426120">
        <w:r w:rsidRPr="4C3B6351" w:rsidDel="78D2DE0C">
          <w:rPr>
            <w:rtl w:val="1"/>
            <w:lang w:bidi="he-IL"/>
          </w:rPr>
          <w:delText>מליונים</w:delText>
        </w:r>
      </w:del>
      <w:ins w:author="Amichai Rotman" w:date="2025-03-17T13:08:40.158Z" w:id="2077908379">
        <w:r w:rsidRPr="4C3B6351" w:rsidR="7EA81AEA">
          <w:rPr>
            <w:rtl w:val="1"/>
            <w:lang w:bidi="he-IL"/>
          </w:rPr>
          <w:t>מ</w:t>
        </w:r>
        <w:r w:rsidRPr="4C3B6351" w:rsidR="7EA81AEA">
          <w:rPr>
            <w:rtl w:val="1"/>
            <w:lang w:bidi="he-IL"/>
          </w:rPr>
          <w:t>יליונים</w:t>
        </w:r>
      </w:ins>
      <w:r w:rsidRPr="4C3B6351" w:rsidR="35704746">
        <w:rPr>
          <w:rtl w:val="1"/>
          <w:lang w:bidi="he-IL"/>
        </w:rPr>
        <w:t>:</w:t>
      </w:r>
    </w:p>
    <w:p w:rsidR="781B55D2" w:rsidP="781B55D2" w:rsidRDefault="781B55D2" w14:paraId="2004935D" w14:textId="4B49F116">
      <w:pPr>
        <w:pStyle w:val="Normal"/>
        <w:bidi w:val="1"/>
        <w:rPr>
          <w:lang w:bidi="he-IL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005"/>
        <w:gridCol w:w="2672"/>
        <w:gridCol w:w="690"/>
        <w:gridCol w:w="981"/>
      </w:tblGrid>
      <w:tr w:rsidR="781B55D2" w:rsidTr="781B55D2" w14:paraId="43089666">
        <w:trPr>
          <w:trHeight w:val="300"/>
        </w:trPr>
        <w:tc>
          <w:tcPr>
            <w:tcW w:w="1337" w:type="dxa"/>
            <w:tcMar/>
          </w:tcPr>
          <w:p w:rsidR="1CE72A3E" w:rsidP="781B55D2" w:rsidRDefault="1CE72A3E" w14:paraId="05392DB3" w14:textId="6A563143">
            <w:pPr>
              <w:pStyle w:val="Normal"/>
              <w:bidi w:val="1"/>
              <w:rPr>
                <w:lang w:bidi="he-IL"/>
              </w:rPr>
            </w:pPr>
            <w:r w:rsidRPr="781B55D2" w:rsidR="1CE72A3E">
              <w:rPr>
                <w:rtl w:val="1"/>
                <w:lang w:bidi="he-IL"/>
              </w:rPr>
              <w:t>חברה</w:t>
            </w:r>
          </w:p>
        </w:tc>
        <w:tc>
          <w:tcPr>
            <w:tcW w:w="1337" w:type="dxa"/>
            <w:tcMar/>
          </w:tcPr>
          <w:p w:rsidR="1CE72A3E" w:rsidP="781B55D2" w:rsidRDefault="1CE72A3E" w14:paraId="51E2D8FC" w14:textId="4C87CDB8">
            <w:pPr>
              <w:pStyle w:val="Normal"/>
              <w:bidi w:val="1"/>
              <w:rPr>
                <w:lang w:bidi="he-IL"/>
              </w:rPr>
            </w:pPr>
            <w:r w:rsidRPr="781B55D2" w:rsidR="1CE72A3E">
              <w:rPr>
                <w:rtl w:val="1"/>
                <w:lang w:bidi="he-IL"/>
              </w:rPr>
              <w:t xml:space="preserve">מספר שעות </w:t>
            </w:r>
          </w:p>
        </w:tc>
        <w:tc>
          <w:tcPr>
            <w:tcW w:w="1337" w:type="dxa"/>
            <w:tcMar/>
          </w:tcPr>
          <w:p w:rsidR="1CE72A3E" w:rsidP="781B55D2" w:rsidRDefault="1CE72A3E" w14:paraId="1051B99A" w14:textId="3451CF08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left"/>
            </w:pPr>
            <w:r w:rsidRPr="781B55D2" w:rsidR="1CE72A3E">
              <w:rPr>
                <w:rtl w:val="1"/>
                <w:lang w:bidi="he-IL"/>
              </w:rPr>
              <w:t>מספר שיעורים</w:t>
            </w:r>
          </w:p>
        </w:tc>
        <w:tc>
          <w:tcPr>
            <w:tcW w:w="1005" w:type="dxa"/>
            <w:tcMar/>
          </w:tcPr>
          <w:p w:rsidR="1CE72A3E" w:rsidP="781B55D2" w:rsidRDefault="1CE72A3E" w14:paraId="0F524527" w14:textId="207316EB">
            <w:pPr>
              <w:pStyle w:val="Normal"/>
              <w:bidi w:val="1"/>
              <w:rPr>
                <w:lang w:bidi="he-IL"/>
              </w:rPr>
            </w:pPr>
            <w:r w:rsidRPr="781B55D2" w:rsidR="1CE72A3E">
              <w:rPr>
                <w:rtl w:val="1"/>
                <w:lang w:bidi="he-IL"/>
              </w:rPr>
              <w:t>מחיר</w:t>
            </w:r>
          </w:p>
        </w:tc>
        <w:tc>
          <w:tcPr>
            <w:tcW w:w="2672" w:type="dxa"/>
            <w:tcMar/>
          </w:tcPr>
          <w:p w:rsidR="1CE72A3E" w:rsidP="781B55D2" w:rsidRDefault="1CE72A3E" w14:paraId="760229D2" w14:textId="12F98BEE">
            <w:pPr>
              <w:pStyle w:val="Normal"/>
              <w:bidi w:val="1"/>
              <w:rPr>
                <w:lang w:bidi="he-IL"/>
              </w:rPr>
            </w:pPr>
            <w:r w:rsidRPr="781B55D2" w:rsidR="1CE72A3E">
              <w:rPr>
                <w:lang w:bidi="he-IL"/>
              </w:rPr>
              <w:t>URL</w:t>
            </w:r>
          </w:p>
        </w:tc>
        <w:tc>
          <w:tcPr>
            <w:tcW w:w="690" w:type="dxa"/>
            <w:tcMar/>
          </w:tcPr>
          <w:p w:rsidR="67044D36" w:rsidP="781B55D2" w:rsidRDefault="67044D36" w14:paraId="2D3DA67E" w14:textId="523EBCC4">
            <w:pPr>
              <w:pStyle w:val="Normal"/>
              <w:bidi w:val="1"/>
              <w:rPr>
                <w:lang w:bidi="he-IL"/>
              </w:rPr>
            </w:pPr>
            <w:r w:rsidRPr="781B55D2" w:rsidR="67044D36">
              <w:rPr>
                <w:lang w:bidi="he-IL"/>
              </w:rPr>
              <w:t>NSQM</w:t>
            </w:r>
          </w:p>
        </w:tc>
        <w:tc>
          <w:tcPr>
            <w:tcW w:w="981" w:type="dxa"/>
            <w:tcMar/>
          </w:tcPr>
          <w:p w:rsidR="67044D36" w:rsidP="781B55D2" w:rsidRDefault="67044D36" w14:paraId="6C620E65" w14:textId="1D290685">
            <w:pPr>
              <w:pStyle w:val="Normal"/>
              <w:bidi w:val="1"/>
              <w:rPr>
                <w:lang w:bidi="he-IL"/>
              </w:rPr>
            </w:pPr>
            <w:r w:rsidRPr="781B55D2" w:rsidR="67044D36">
              <w:rPr>
                <w:rtl w:val="1"/>
                <w:lang w:bidi="he-IL"/>
              </w:rPr>
              <w:t>שפה</w:t>
            </w:r>
          </w:p>
        </w:tc>
      </w:tr>
      <w:tr w:rsidR="781B55D2" w:rsidTr="781B55D2" w14:paraId="67885E5F">
        <w:trPr>
          <w:trHeight w:val="300"/>
        </w:trPr>
        <w:tc>
          <w:tcPr>
            <w:tcW w:w="1337" w:type="dxa"/>
            <w:tcMar/>
          </w:tcPr>
          <w:p w:rsidR="1CE72A3E" w:rsidP="781B55D2" w:rsidRDefault="1CE72A3E" w14:paraId="429F9C78" w14:textId="72CAA783">
            <w:pPr>
              <w:pStyle w:val="Normal"/>
              <w:bidi w:val="1"/>
              <w:rPr>
                <w:lang w:bidi="he-IL"/>
              </w:rPr>
            </w:pPr>
            <w:r w:rsidRPr="781B55D2" w:rsidR="1CE72A3E">
              <w:rPr>
                <w:lang w:bidi="he-IL"/>
              </w:rPr>
              <w:t>TOCODE</w:t>
            </w:r>
          </w:p>
        </w:tc>
        <w:tc>
          <w:tcPr>
            <w:tcW w:w="1337" w:type="dxa"/>
            <w:tcMar/>
          </w:tcPr>
          <w:p w:rsidR="1CE72A3E" w:rsidP="781B55D2" w:rsidRDefault="1CE72A3E" w14:paraId="1F7A3458" w14:textId="062938F0">
            <w:pPr>
              <w:pStyle w:val="Normal"/>
              <w:bidi w:val="1"/>
              <w:rPr>
                <w:lang w:bidi="he-IL"/>
              </w:rPr>
            </w:pPr>
            <w:r w:rsidRPr="781B55D2" w:rsidR="1CE72A3E">
              <w:rPr>
                <w:lang w:bidi="he-IL"/>
              </w:rPr>
              <w:t>5</w:t>
            </w:r>
          </w:p>
        </w:tc>
        <w:tc>
          <w:tcPr>
            <w:tcW w:w="1337" w:type="dxa"/>
            <w:tcMar/>
          </w:tcPr>
          <w:p w:rsidR="1CE72A3E" w:rsidP="781B55D2" w:rsidRDefault="1CE72A3E" w14:paraId="16186298" w14:textId="49FD426C">
            <w:pPr>
              <w:pStyle w:val="Normal"/>
              <w:bidi w:val="1"/>
              <w:rPr>
                <w:lang w:bidi="he-IL"/>
              </w:rPr>
            </w:pPr>
            <w:r w:rsidRPr="781B55D2" w:rsidR="1CE72A3E">
              <w:rPr>
                <w:lang w:bidi="he-IL"/>
              </w:rPr>
              <w:t>53</w:t>
            </w:r>
          </w:p>
        </w:tc>
        <w:tc>
          <w:tcPr>
            <w:tcW w:w="1005" w:type="dxa"/>
            <w:tcMar/>
          </w:tcPr>
          <w:p w:rsidR="1CE72A3E" w:rsidP="781B55D2" w:rsidRDefault="1CE72A3E" w14:paraId="7E617CEE" w14:textId="7D6B00B4">
            <w:pPr>
              <w:pStyle w:val="Normal"/>
              <w:bidi w:val="1"/>
              <w:rPr>
                <w:lang w:bidi="he-IL"/>
              </w:rPr>
            </w:pPr>
            <w:r w:rsidRPr="781B55D2" w:rsidR="1CE72A3E">
              <w:rPr>
                <w:lang w:bidi="he-IL"/>
              </w:rPr>
              <w:t>118</w:t>
            </w:r>
            <w:r w:rsidRPr="781B55D2" w:rsidR="1CE72A3E">
              <w:rPr>
                <w:rtl w:val="1"/>
                <w:lang w:bidi="he-IL"/>
              </w:rPr>
              <w:t xml:space="preserve"> שח לחודש</w:t>
            </w:r>
          </w:p>
        </w:tc>
        <w:tc>
          <w:tcPr>
            <w:tcW w:w="2672" w:type="dxa"/>
            <w:tcMar/>
          </w:tcPr>
          <w:p w:rsidR="1CE72A3E" w:rsidP="781B55D2" w:rsidRDefault="1CE72A3E" w14:paraId="39E859A3" w14:textId="5C0198DF">
            <w:pPr>
              <w:pStyle w:val="Normal"/>
              <w:bidi w:val="1"/>
              <w:rPr>
                <w:lang w:bidi="he-IL"/>
              </w:rPr>
            </w:pPr>
            <w:r w:rsidRPr="781B55D2" w:rsidR="1CE72A3E">
              <w:rPr>
                <w:lang w:bidi="he-IL"/>
              </w:rPr>
              <w:t>https://www.tocode.co.il/bundles/unix1</w:t>
            </w:r>
          </w:p>
        </w:tc>
        <w:tc>
          <w:tcPr>
            <w:tcW w:w="690" w:type="dxa"/>
            <w:tcMar/>
          </w:tcPr>
          <w:p w:rsidR="05E40C6F" w:rsidP="781B55D2" w:rsidRDefault="05E40C6F" w14:paraId="02D67164" w14:textId="1059D361">
            <w:pPr>
              <w:pStyle w:val="Normal"/>
              <w:bidi w:val="1"/>
              <w:rPr>
                <w:lang w:bidi="he-IL"/>
              </w:rPr>
            </w:pPr>
            <w:r w:rsidRPr="781B55D2" w:rsidR="05E40C6F">
              <w:rPr>
                <w:lang w:bidi="he-IL"/>
              </w:rPr>
              <w:t>5</w:t>
            </w:r>
          </w:p>
        </w:tc>
        <w:tc>
          <w:tcPr>
            <w:tcW w:w="981" w:type="dxa"/>
            <w:tcMar/>
          </w:tcPr>
          <w:p w:rsidR="05E40C6F" w:rsidP="781B55D2" w:rsidRDefault="05E40C6F" w14:paraId="746B1724" w14:textId="2BC011A2">
            <w:pPr>
              <w:pStyle w:val="Normal"/>
              <w:bidi w:val="1"/>
              <w:rPr>
                <w:lang w:bidi="he-IL"/>
              </w:rPr>
            </w:pPr>
            <w:r w:rsidRPr="781B55D2" w:rsidR="05E40C6F">
              <w:rPr>
                <w:rtl w:val="1"/>
                <w:lang w:bidi="he-IL"/>
              </w:rPr>
              <w:t>עברית</w:t>
            </w:r>
          </w:p>
        </w:tc>
      </w:tr>
      <w:tr w:rsidR="781B55D2" w:rsidTr="781B55D2" w14:paraId="44913AC0">
        <w:trPr>
          <w:trHeight w:val="300"/>
        </w:trPr>
        <w:tc>
          <w:tcPr>
            <w:tcW w:w="1337" w:type="dxa"/>
            <w:tcMar/>
          </w:tcPr>
          <w:p w:rsidR="4306459E" w:rsidP="781B55D2" w:rsidRDefault="4306459E" w14:paraId="544FF127" w14:textId="5438E537">
            <w:pPr>
              <w:pStyle w:val="Normal"/>
              <w:bidi w:val="1"/>
              <w:rPr>
                <w:lang w:bidi="he-IL"/>
              </w:rPr>
            </w:pPr>
            <w:r w:rsidRPr="781B55D2" w:rsidR="4306459E">
              <w:rPr>
                <w:lang w:bidi="he-IL"/>
              </w:rPr>
              <w:t>HackerU</w:t>
            </w:r>
          </w:p>
        </w:tc>
        <w:tc>
          <w:tcPr>
            <w:tcW w:w="1337" w:type="dxa"/>
            <w:tcMar/>
          </w:tcPr>
          <w:p w:rsidR="781B55D2" w:rsidP="781B55D2" w:rsidRDefault="781B55D2" w14:paraId="3C5D14A4" w14:textId="20ED8663">
            <w:pPr>
              <w:pStyle w:val="Normal"/>
              <w:bidi w:val="1"/>
              <w:rPr>
                <w:lang w:bidi="he-IL"/>
              </w:rPr>
            </w:pPr>
          </w:p>
        </w:tc>
        <w:tc>
          <w:tcPr>
            <w:tcW w:w="1337" w:type="dxa"/>
            <w:tcMar/>
          </w:tcPr>
          <w:p w:rsidR="4306459E" w:rsidP="781B55D2" w:rsidRDefault="4306459E" w14:paraId="032A8ED7" w14:textId="76478D04">
            <w:pPr>
              <w:pStyle w:val="Normal"/>
              <w:bidi w:val="1"/>
              <w:rPr>
                <w:lang w:bidi="he-IL"/>
              </w:rPr>
            </w:pPr>
            <w:r w:rsidRPr="781B55D2" w:rsidR="4306459E">
              <w:rPr>
                <w:lang w:bidi="he-IL"/>
              </w:rPr>
              <w:t>140</w:t>
            </w:r>
            <w:r w:rsidRPr="781B55D2" w:rsidR="4306459E">
              <w:rPr>
                <w:rtl w:val="1"/>
                <w:lang w:bidi="he-IL"/>
              </w:rPr>
              <w:t xml:space="preserve"> שעות אקדמיות</w:t>
            </w:r>
          </w:p>
        </w:tc>
        <w:tc>
          <w:tcPr>
            <w:tcW w:w="1005" w:type="dxa"/>
            <w:tcMar/>
          </w:tcPr>
          <w:p w:rsidR="131ADAD2" w:rsidP="781B55D2" w:rsidRDefault="131ADAD2" w14:paraId="3E131203" w14:textId="1F987CA8">
            <w:pPr>
              <w:pStyle w:val="Normal"/>
              <w:bidi w:val="1"/>
              <w:rPr>
                <w:lang w:bidi="he-IL"/>
              </w:rPr>
            </w:pPr>
            <w:r w:rsidRPr="781B55D2" w:rsidR="131ADAD2">
              <w:rPr>
                <w:rtl w:val="1"/>
                <w:lang w:bidi="he-IL"/>
              </w:rPr>
              <w:t>?</w:t>
            </w:r>
          </w:p>
        </w:tc>
        <w:tc>
          <w:tcPr>
            <w:tcW w:w="2672" w:type="dxa"/>
            <w:tcMar/>
          </w:tcPr>
          <w:p w:rsidR="4306459E" w:rsidP="781B55D2" w:rsidRDefault="4306459E" w14:paraId="0D7C7961" w14:textId="05E1E85F">
            <w:pPr>
              <w:pStyle w:val="Normal"/>
              <w:bidi w:val="1"/>
              <w:rPr>
                <w:lang w:bidi="he-IL"/>
              </w:rPr>
            </w:pPr>
            <w:r w:rsidRPr="781B55D2" w:rsidR="4306459E">
              <w:rPr>
                <w:lang w:bidi="he-IL"/>
              </w:rPr>
              <w:t>https://www.hackeru.co.il/blog/posts/linux</w:t>
            </w:r>
          </w:p>
        </w:tc>
        <w:tc>
          <w:tcPr>
            <w:tcW w:w="690" w:type="dxa"/>
            <w:tcMar/>
          </w:tcPr>
          <w:p w:rsidR="4306459E" w:rsidP="781B55D2" w:rsidRDefault="4306459E" w14:paraId="478CE2AE" w14:textId="1C25253D">
            <w:pPr>
              <w:pStyle w:val="Normal"/>
              <w:bidi w:val="1"/>
              <w:rPr>
                <w:lang w:bidi="he-IL"/>
              </w:rPr>
            </w:pPr>
            <w:r w:rsidRPr="781B55D2" w:rsidR="4306459E">
              <w:rPr>
                <w:rtl w:val="1"/>
                <w:lang w:bidi="he-IL"/>
              </w:rPr>
              <w:t>?</w:t>
            </w:r>
          </w:p>
        </w:tc>
        <w:tc>
          <w:tcPr>
            <w:tcW w:w="981" w:type="dxa"/>
            <w:tcMar/>
          </w:tcPr>
          <w:p w:rsidR="4306459E" w:rsidP="781B55D2" w:rsidRDefault="4306459E" w14:paraId="4A65B5EA" w14:textId="2D4996F8">
            <w:pPr>
              <w:pStyle w:val="Normal"/>
              <w:bidi w:val="1"/>
              <w:rPr>
                <w:lang w:bidi="he-IL"/>
              </w:rPr>
            </w:pPr>
            <w:r w:rsidRPr="781B55D2" w:rsidR="4306459E">
              <w:rPr>
                <w:rtl w:val="1"/>
                <w:lang w:bidi="he-IL"/>
              </w:rPr>
              <w:t>עברית</w:t>
            </w:r>
          </w:p>
        </w:tc>
      </w:tr>
      <w:tr w:rsidR="781B55D2" w:rsidTr="781B55D2" w14:paraId="195D2175">
        <w:trPr>
          <w:trHeight w:val="300"/>
        </w:trPr>
        <w:tc>
          <w:tcPr>
            <w:tcW w:w="1337" w:type="dxa"/>
            <w:tcMar/>
          </w:tcPr>
          <w:p w:rsidR="038D0DBC" w:rsidP="781B55D2" w:rsidRDefault="038D0DBC" w14:paraId="6F39A4B8" w14:textId="5B62F570">
            <w:pPr>
              <w:pStyle w:val="Normal"/>
              <w:bidi w:val="1"/>
              <w:rPr>
                <w:lang w:bidi="he-IL"/>
              </w:rPr>
            </w:pPr>
            <w:r w:rsidRPr="781B55D2" w:rsidR="038D0DBC">
              <w:rPr>
                <w:lang w:bidi="he-IL"/>
              </w:rPr>
              <w:t>JohnBryce</w:t>
            </w:r>
          </w:p>
        </w:tc>
        <w:tc>
          <w:tcPr>
            <w:tcW w:w="1337" w:type="dxa"/>
            <w:tcMar/>
          </w:tcPr>
          <w:p w:rsidR="038D0DBC" w:rsidP="781B55D2" w:rsidRDefault="038D0DBC" w14:paraId="5E372D79" w14:textId="0C60866A">
            <w:pPr>
              <w:pStyle w:val="Normal"/>
              <w:bidi w:val="1"/>
              <w:rPr>
                <w:lang w:bidi="he-IL"/>
              </w:rPr>
            </w:pPr>
            <w:r w:rsidRPr="781B55D2" w:rsidR="038D0DBC">
              <w:rPr>
                <w:lang w:bidi="he-IL"/>
              </w:rPr>
              <w:t>40</w:t>
            </w:r>
          </w:p>
        </w:tc>
        <w:tc>
          <w:tcPr>
            <w:tcW w:w="1337" w:type="dxa"/>
            <w:tcMar/>
          </w:tcPr>
          <w:p w:rsidR="4D221E98" w:rsidP="781B55D2" w:rsidRDefault="4D221E98" w14:paraId="2496972B" w14:textId="3FF3BAA7">
            <w:pPr>
              <w:pStyle w:val="Normal"/>
              <w:bidi w:val="1"/>
              <w:rPr>
                <w:lang w:bidi="he-IL"/>
              </w:rPr>
            </w:pPr>
            <w:r w:rsidRPr="781B55D2" w:rsidR="4D221E98">
              <w:rPr>
                <w:lang w:bidi="he-IL"/>
              </w:rPr>
              <w:t>7</w:t>
            </w:r>
          </w:p>
        </w:tc>
        <w:tc>
          <w:tcPr>
            <w:tcW w:w="1005" w:type="dxa"/>
            <w:tcMar/>
          </w:tcPr>
          <w:p w:rsidR="18805BFD" w:rsidP="781B55D2" w:rsidRDefault="18805BFD" w14:paraId="3A5DF082" w14:textId="33E9B2D5">
            <w:pPr>
              <w:pStyle w:val="Normal"/>
              <w:bidi w:val="1"/>
              <w:rPr>
                <w:lang w:bidi="he-IL"/>
              </w:rPr>
            </w:pPr>
            <w:r w:rsidRPr="781B55D2" w:rsidR="18805BFD">
              <w:rPr>
                <w:rtl w:val="1"/>
                <w:lang w:bidi="he-IL"/>
              </w:rPr>
              <w:t>?</w:t>
            </w:r>
          </w:p>
        </w:tc>
        <w:tc>
          <w:tcPr>
            <w:tcW w:w="2672" w:type="dxa"/>
            <w:tcMar/>
          </w:tcPr>
          <w:p w:rsidR="038D0DBC" w:rsidP="781B55D2" w:rsidRDefault="038D0DBC" w14:paraId="3365F75B" w14:textId="6ED58C0D">
            <w:pPr>
              <w:pStyle w:val="Normal"/>
              <w:bidi w:val="1"/>
              <w:rPr>
                <w:lang w:bidi="he-IL"/>
              </w:rPr>
            </w:pPr>
            <w:r w:rsidRPr="781B55D2" w:rsidR="038D0DBC">
              <w:rPr>
                <w:lang w:bidi="he-IL"/>
              </w:rPr>
              <w:t>https://www.johnbryce.co.il/catalog/professionals-courses/linux-fundamentals-online-course/</w:t>
            </w:r>
          </w:p>
        </w:tc>
        <w:tc>
          <w:tcPr>
            <w:tcW w:w="690" w:type="dxa"/>
            <w:tcMar/>
          </w:tcPr>
          <w:p w:rsidR="0B61BEA0" w:rsidP="781B55D2" w:rsidRDefault="0B61BEA0" w14:paraId="3542543F" w14:textId="61D97B8F">
            <w:pPr>
              <w:pStyle w:val="Normal"/>
              <w:bidi w:val="1"/>
              <w:rPr>
                <w:lang w:bidi="he-IL"/>
              </w:rPr>
            </w:pPr>
            <w:r w:rsidRPr="781B55D2" w:rsidR="0B61BEA0">
              <w:rPr>
                <w:rtl w:val="1"/>
                <w:lang w:bidi="he-IL"/>
              </w:rPr>
              <w:t>?</w:t>
            </w:r>
          </w:p>
        </w:tc>
        <w:tc>
          <w:tcPr>
            <w:tcW w:w="981" w:type="dxa"/>
            <w:tcMar/>
          </w:tcPr>
          <w:p w:rsidR="600E2B44" w:rsidP="781B55D2" w:rsidRDefault="600E2B44" w14:paraId="59CBFCC1" w14:textId="457AECAC">
            <w:pPr>
              <w:pStyle w:val="Normal"/>
              <w:bidi w:val="1"/>
              <w:rPr>
                <w:lang w:bidi="he-IL"/>
              </w:rPr>
            </w:pPr>
            <w:r w:rsidRPr="781B55D2" w:rsidR="600E2B44">
              <w:rPr>
                <w:rtl w:val="1"/>
                <w:lang w:bidi="he-IL"/>
              </w:rPr>
              <w:t>עברית</w:t>
            </w:r>
          </w:p>
        </w:tc>
      </w:tr>
      <w:tr w:rsidR="781B55D2" w:rsidTr="781B55D2" w14:paraId="176A3096">
        <w:trPr>
          <w:trHeight w:val="300"/>
        </w:trPr>
        <w:tc>
          <w:tcPr>
            <w:tcW w:w="1337" w:type="dxa"/>
            <w:tcMar/>
          </w:tcPr>
          <w:p w:rsidR="0B61BEA0" w:rsidP="781B55D2" w:rsidRDefault="0B61BEA0" w14:paraId="1EAC872F" w14:textId="0DA8E73F">
            <w:pPr>
              <w:pStyle w:val="Normal"/>
              <w:bidi w:val="1"/>
              <w:rPr>
                <w:lang w:bidi="he-IL"/>
              </w:rPr>
            </w:pPr>
            <w:r w:rsidRPr="781B55D2" w:rsidR="0B61BEA0">
              <w:rPr>
                <w:lang w:bidi="he-IL"/>
              </w:rPr>
              <w:t>NetMe</w:t>
            </w:r>
          </w:p>
        </w:tc>
        <w:tc>
          <w:tcPr>
            <w:tcW w:w="1337" w:type="dxa"/>
            <w:tcMar/>
          </w:tcPr>
          <w:p w:rsidR="0B61BEA0" w:rsidP="781B55D2" w:rsidRDefault="0B61BEA0" w14:paraId="06F70857" w14:textId="791D5168">
            <w:pPr>
              <w:pStyle w:val="Normal"/>
              <w:bidi w:val="1"/>
              <w:rPr>
                <w:lang w:bidi="he-IL"/>
              </w:rPr>
            </w:pPr>
            <w:r w:rsidRPr="781B55D2" w:rsidR="0B61BEA0">
              <w:rPr>
                <w:lang w:bidi="he-IL"/>
              </w:rPr>
              <w:t>43</w:t>
            </w:r>
          </w:p>
        </w:tc>
        <w:tc>
          <w:tcPr>
            <w:tcW w:w="1337" w:type="dxa"/>
            <w:tcMar/>
          </w:tcPr>
          <w:p w:rsidR="0B61BEA0" w:rsidP="781B55D2" w:rsidRDefault="0B61BEA0" w14:paraId="40BD7DB2" w14:textId="000EF3C5">
            <w:pPr>
              <w:pStyle w:val="Normal"/>
              <w:bidi w:val="1"/>
              <w:rPr>
                <w:lang w:bidi="he-IL"/>
              </w:rPr>
            </w:pPr>
            <w:r w:rsidRPr="781B55D2" w:rsidR="0B61BEA0">
              <w:rPr>
                <w:lang w:bidi="he-IL"/>
              </w:rPr>
              <w:t>16</w:t>
            </w:r>
          </w:p>
        </w:tc>
        <w:tc>
          <w:tcPr>
            <w:tcW w:w="1005" w:type="dxa"/>
            <w:tcMar/>
          </w:tcPr>
          <w:p w:rsidR="0B61BEA0" w:rsidP="781B55D2" w:rsidRDefault="0B61BEA0" w14:paraId="3054BDEC" w14:textId="0DBAAB65">
            <w:pPr>
              <w:pStyle w:val="Normal"/>
              <w:bidi w:val="1"/>
              <w:rPr>
                <w:lang w:bidi="he-IL"/>
              </w:rPr>
            </w:pPr>
            <w:r w:rsidRPr="781B55D2" w:rsidR="0B61BEA0">
              <w:rPr>
                <w:lang w:bidi="he-IL"/>
              </w:rPr>
              <w:t>3000</w:t>
            </w:r>
          </w:p>
        </w:tc>
        <w:tc>
          <w:tcPr>
            <w:tcW w:w="2672" w:type="dxa"/>
            <w:tcMar/>
          </w:tcPr>
          <w:p w:rsidR="0B61BEA0" w:rsidP="781B55D2" w:rsidRDefault="0B61BEA0" w14:paraId="72B23304" w14:textId="7A04E225">
            <w:pPr>
              <w:pStyle w:val="Normal"/>
              <w:bidi w:val="1"/>
              <w:rPr>
                <w:lang w:bidi="he-IL"/>
              </w:rPr>
            </w:pPr>
            <w:r w:rsidRPr="781B55D2" w:rsidR="0B61BEA0">
              <w:rPr>
                <w:lang w:bidi="he-IL"/>
              </w:rPr>
              <w:t>https://www.netme.co.il/courses</w:t>
            </w:r>
            <w:r w:rsidRPr="781B55D2" w:rsidR="0B61BEA0">
              <w:rPr>
                <w:rtl w:val="1"/>
                <w:lang w:bidi="he-IL"/>
              </w:rPr>
              <w:t>/%</w:t>
            </w:r>
            <w:r w:rsidRPr="781B55D2" w:rsidR="0B61BEA0">
              <w:rPr>
                <w:lang w:bidi="he-IL"/>
              </w:rPr>
              <w:t>d7%a7%d7%95%d7%a8%d7%a1</w:t>
            </w:r>
            <w:r w:rsidRPr="781B55D2" w:rsidR="0B61BEA0">
              <w:rPr>
                <w:rtl w:val="1"/>
                <w:lang w:bidi="he-IL"/>
              </w:rPr>
              <w:t>-%</w:t>
            </w:r>
            <w:r w:rsidRPr="781B55D2" w:rsidR="0B61BEA0">
              <w:rPr>
                <w:lang w:bidi="he-IL"/>
              </w:rPr>
              <w:t>d7%9c%d7%99%d7%a0%d7%95%d7%a7%d7%a1-linux-fundamentals/</w:t>
            </w:r>
          </w:p>
        </w:tc>
        <w:tc>
          <w:tcPr>
            <w:tcW w:w="690" w:type="dxa"/>
            <w:tcMar/>
          </w:tcPr>
          <w:p w:rsidR="0B61BEA0" w:rsidP="781B55D2" w:rsidRDefault="0B61BEA0" w14:paraId="063B7EA3" w14:textId="5B1B7D7C">
            <w:pPr>
              <w:pStyle w:val="Normal"/>
              <w:bidi w:val="1"/>
              <w:rPr>
                <w:lang w:bidi="he-IL"/>
              </w:rPr>
            </w:pPr>
            <w:r w:rsidRPr="781B55D2" w:rsidR="0B61BEA0">
              <w:rPr>
                <w:rtl w:val="1"/>
                <w:lang w:bidi="he-IL"/>
              </w:rPr>
              <w:t>?</w:t>
            </w:r>
          </w:p>
        </w:tc>
        <w:tc>
          <w:tcPr>
            <w:tcW w:w="981" w:type="dxa"/>
            <w:tcMar/>
          </w:tcPr>
          <w:p w:rsidR="36493169" w:rsidP="781B55D2" w:rsidRDefault="36493169" w14:paraId="3210F5B3" w14:textId="0E022D26">
            <w:pPr>
              <w:pStyle w:val="Normal"/>
              <w:bidi w:val="1"/>
              <w:rPr>
                <w:lang w:bidi="he-IL"/>
              </w:rPr>
            </w:pPr>
            <w:r w:rsidRPr="781B55D2" w:rsidR="36493169">
              <w:rPr>
                <w:rtl w:val="1"/>
                <w:lang w:bidi="he-IL"/>
              </w:rPr>
              <w:t>עברית</w:t>
            </w:r>
          </w:p>
        </w:tc>
      </w:tr>
      <w:tr w:rsidR="781B55D2" w:rsidTr="781B55D2" w14:paraId="51EAFEC0">
        <w:trPr>
          <w:trHeight w:val="300"/>
        </w:trPr>
        <w:tc>
          <w:tcPr>
            <w:tcW w:w="1337" w:type="dxa"/>
            <w:tcMar/>
          </w:tcPr>
          <w:p w:rsidR="36493169" w:rsidP="781B55D2" w:rsidRDefault="36493169" w14:paraId="50A78824" w14:textId="7528D83F">
            <w:pPr>
              <w:pStyle w:val="Normal"/>
              <w:bidi w:val="1"/>
              <w:rPr>
                <w:lang w:bidi="he-IL"/>
              </w:rPr>
            </w:pPr>
            <w:r w:rsidRPr="781B55D2" w:rsidR="36493169">
              <w:rPr>
                <w:lang w:bidi="he-IL"/>
              </w:rPr>
              <w:t>FreeCodeCamp</w:t>
            </w:r>
            <w:r w:rsidRPr="781B55D2" w:rsidR="36493169">
              <w:rPr>
                <w:lang w:bidi="he-IL"/>
              </w:rPr>
              <w:t xml:space="preserve"> </w:t>
            </w:r>
            <w:r w:rsidRPr="781B55D2" w:rsidR="36493169">
              <w:rPr>
                <w:lang w:bidi="he-IL"/>
              </w:rPr>
              <w:t>@</w:t>
            </w:r>
            <w:r w:rsidRPr="781B55D2" w:rsidR="36493169">
              <w:rPr>
                <w:lang w:bidi="he-IL"/>
              </w:rPr>
              <w:t xml:space="preserve"> youtube</w:t>
            </w:r>
          </w:p>
        </w:tc>
        <w:tc>
          <w:tcPr>
            <w:tcW w:w="1337" w:type="dxa"/>
            <w:tcMar/>
          </w:tcPr>
          <w:p w:rsidR="36493169" w:rsidP="781B55D2" w:rsidRDefault="36493169" w14:paraId="2733780A" w14:textId="66C06362">
            <w:pPr>
              <w:pStyle w:val="Normal"/>
              <w:bidi w:val="1"/>
              <w:rPr>
                <w:lang w:bidi="he-IL"/>
              </w:rPr>
            </w:pPr>
            <w:r w:rsidRPr="781B55D2" w:rsidR="36493169">
              <w:rPr>
                <w:lang w:bidi="he-IL"/>
              </w:rPr>
              <w:t>6</w:t>
            </w:r>
          </w:p>
        </w:tc>
        <w:tc>
          <w:tcPr>
            <w:tcW w:w="1337" w:type="dxa"/>
            <w:tcMar/>
          </w:tcPr>
          <w:p w:rsidR="36493169" w:rsidP="781B55D2" w:rsidRDefault="36493169" w14:paraId="66E0EA23" w14:textId="2D7C2027">
            <w:pPr>
              <w:pStyle w:val="Normal"/>
              <w:bidi w:val="1"/>
              <w:rPr>
                <w:lang w:bidi="he-IL"/>
              </w:rPr>
            </w:pPr>
            <w:r w:rsidRPr="781B55D2" w:rsidR="36493169">
              <w:rPr>
                <w:lang w:bidi="he-IL"/>
              </w:rPr>
              <w:t>14</w:t>
            </w:r>
          </w:p>
        </w:tc>
        <w:tc>
          <w:tcPr>
            <w:tcW w:w="1005" w:type="dxa"/>
            <w:tcMar/>
          </w:tcPr>
          <w:p w:rsidR="36493169" w:rsidP="781B55D2" w:rsidRDefault="36493169" w14:paraId="6A8C4A56" w14:textId="16D32300">
            <w:pPr>
              <w:pStyle w:val="Normal"/>
              <w:bidi w:val="1"/>
              <w:rPr>
                <w:lang w:bidi="he-IL"/>
              </w:rPr>
            </w:pPr>
            <w:r w:rsidRPr="781B55D2" w:rsidR="36493169">
              <w:rPr>
                <w:lang w:bidi="he-IL"/>
              </w:rPr>
              <w:t>0</w:t>
            </w:r>
          </w:p>
        </w:tc>
        <w:tc>
          <w:tcPr>
            <w:tcW w:w="2672" w:type="dxa"/>
            <w:tcMar/>
          </w:tcPr>
          <w:p w:rsidR="36493169" w:rsidP="781B55D2" w:rsidRDefault="36493169" w14:paraId="315FE07B" w14:textId="544A32B0">
            <w:pPr>
              <w:pStyle w:val="Normal"/>
              <w:bidi w:val="1"/>
              <w:rPr>
                <w:lang w:bidi="he-IL"/>
              </w:rPr>
            </w:pPr>
            <w:r w:rsidRPr="781B55D2" w:rsidR="36493169">
              <w:rPr>
                <w:lang w:bidi="he-IL"/>
              </w:rPr>
              <w:t>https://www.youtube.com/watch?v=sWbUDq4S6Y8&amp;ab_channel=freeCodeCamp.org</w:t>
            </w:r>
          </w:p>
        </w:tc>
        <w:tc>
          <w:tcPr>
            <w:tcW w:w="690" w:type="dxa"/>
            <w:tcMar/>
          </w:tcPr>
          <w:p w:rsidR="0979BDDD" w:rsidP="781B55D2" w:rsidRDefault="0979BDDD" w14:paraId="782CBEA8" w14:textId="7E0A1E32">
            <w:pPr>
              <w:pStyle w:val="Normal"/>
              <w:bidi w:val="1"/>
              <w:rPr>
                <w:lang w:bidi="he-IL"/>
              </w:rPr>
            </w:pPr>
            <w:r w:rsidRPr="781B55D2" w:rsidR="0979BDDD">
              <w:rPr>
                <w:lang w:bidi="he-IL"/>
              </w:rPr>
              <w:t>3</w:t>
            </w:r>
          </w:p>
        </w:tc>
        <w:tc>
          <w:tcPr>
            <w:tcW w:w="981" w:type="dxa"/>
            <w:tcMar/>
          </w:tcPr>
          <w:p w:rsidR="36493169" w:rsidP="781B55D2" w:rsidRDefault="36493169" w14:paraId="29CA2923" w14:textId="2FEC16B3">
            <w:pPr>
              <w:pStyle w:val="Normal"/>
              <w:bidi w:val="1"/>
              <w:rPr>
                <w:lang w:bidi="he-IL"/>
              </w:rPr>
            </w:pPr>
            <w:r w:rsidRPr="781B55D2" w:rsidR="36493169">
              <w:rPr>
                <w:rtl w:val="1"/>
                <w:lang w:bidi="he-IL"/>
              </w:rPr>
              <w:t>אנגלית</w:t>
            </w:r>
          </w:p>
        </w:tc>
      </w:tr>
      <w:tr w:rsidR="781B55D2" w:rsidTr="781B55D2" w14:paraId="0DBFC097">
        <w:trPr>
          <w:trHeight w:val="300"/>
        </w:trPr>
        <w:tc>
          <w:tcPr>
            <w:tcW w:w="1337" w:type="dxa"/>
            <w:tcMar/>
          </w:tcPr>
          <w:p w:rsidR="781B55D2" w:rsidP="781B55D2" w:rsidRDefault="781B55D2" w14:paraId="4722573A" w14:textId="50349860">
            <w:pPr>
              <w:pStyle w:val="Normal"/>
              <w:bidi w:val="1"/>
              <w:rPr>
                <w:lang w:bidi="he-IL"/>
              </w:rPr>
            </w:pPr>
          </w:p>
        </w:tc>
        <w:tc>
          <w:tcPr>
            <w:tcW w:w="1337" w:type="dxa"/>
            <w:tcMar/>
          </w:tcPr>
          <w:p w:rsidR="781B55D2" w:rsidP="781B55D2" w:rsidRDefault="781B55D2" w14:paraId="4BE04B7B" w14:textId="50349860">
            <w:pPr>
              <w:pStyle w:val="Normal"/>
              <w:bidi w:val="1"/>
              <w:rPr>
                <w:lang w:bidi="he-IL"/>
              </w:rPr>
            </w:pPr>
          </w:p>
        </w:tc>
        <w:tc>
          <w:tcPr>
            <w:tcW w:w="1337" w:type="dxa"/>
            <w:tcMar/>
          </w:tcPr>
          <w:p w:rsidR="781B55D2" w:rsidP="781B55D2" w:rsidRDefault="781B55D2" w14:paraId="75CCE8F2" w14:textId="50349860">
            <w:pPr>
              <w:pStyle w:val="Normal"/>
              <w:bidi w:val="1"/>
              <w:rPr>
                <w:lang w:bidi="he-IL"/>
              </w:rPr>
            </w:pPr>
          </w:p>
        </w:tc>
        <w:tc>
          <w:tcPr>
            <w:tcW w:w="1005" w:type="dxa"/>
            <w:tcMar/>
          </w:tcPr>
          <w:p w:rsidR="781B55D2" w:rsidP="781B55D2" w:rsidRDefault="781B55D2" w14:paraId="5B2A94CA" w14:textId="50349860">
            <w:pPr>
              <w:pStyle w:val="Normal"/>
              <w:bidi w:val="1"/>
              <w:rPr>
                <w:lang w:bidi="he-IL"/>
              </w:rPr>
            </w:pPr>
          </w:p>
        </w:tc>
        <w:tc>
          <w:tcPr>
            <w:tcW w:w="2672" w:type="dxa"/>
            <w:tcMar/>
          </w:tcPr>
          <w:p w:rsidR="781B55D2" w:rsidP="781B55D2" w:rsidRDefault="781B55D2" w14:paraId="34FDF434" w14:textId="50349860">
            <w:pPr>
              <w:pStyle w:val="Normal"/>
              <w:bidi w:val="1"/>
              <w:rPr>
                <w:lang w:bidi="he-IL"/>
              </w:rPr>
            </w:pPr>
          </w:p>
        </w:tc>
        <w:tc>
          <w:tcPr>
            <w:tcW w:w="690" w:type="dxa"/>
            <w:tcMar/>
          </w:tcPr>
          <w:p w:rsidR="781B55D2" w:rsidP="781B55D2" w:rsidRDefault="781B55D2" w14:paraId="2BAE24B4" w14:textId="0C75B80B">
            <w:pPr>
              <w:pStyle w:val="Normal"/>
              <w:bidi w:val="1"/>
              <w:rPr>
                <w:lang w:bidi="he-IL"/>
              </w:rPr>
            </w:pPr>
          </w:p>
        </w:tc>
        <w:tc>
          <w:tcPr>
            <w:tcW w:w="981" w:type="dxa"/>
            <w:tcMar/>
          </w:tcPr>
          <w:p w:rsidR="781B55D2" w:rsidP="781B55D2" w:rsidRDefault="781B55D2" w14:paraId="05318AAE" w14:textId="0D47AC61">
            <w:pPr>
              <w:pStyle w:val="Normal"/>
              <w:bidi w:val="1"/>
              <w:rPr>
                <w:lang w:bidi="he-IL"/>
              </w:rPr>
            </w:pPr>
          </w:p>
        </w:tc>
      </w:tr>
    </w:tbl>
    <w:p w:rsidR="781B55D2" w:rsidP="781B55D2" w:rsidRDefault="781B55D2" w14:paraId="7B2E5105" w14:textId="0B26FF0D">
      <w:pPr>
        <w:pStyle w:val="Normal"/>
        <w:bidi w:val="1"/>
        <w:rPr>
          <w:lang w:bidi="he-IL"/>
        </w:rPr>
      </w:pPr>
    </w:p>
    <w:p w:rsidR="05E40C6F" w:rsidP="781B55D2" w:rsidRDefault="05E40C6F" w14:paraId="64E7A78F" w14:textId="30B3F20D">
      <w:pPr>
        <w:pStyle w:val="Normal"/>
        <w:bidi w:val="1"/>
        <w:rPr>
          <w:lang w:bidi="he-IL"/>
        </w:rPr>
      </w:pPr>
      <w:r w:rsidRPr="781B55D2" w:rsidR="05E40C6F">
        <w:rPr>
          <w:lang w:bidi="he-IL"/>
        </w:rPr>
        <w:t xml:space="preserve">NSQM == </w:t>
      </w:r>
      <w:r w:rsidRPr="781B55D2" w:rsidR="05E40C6F">
        <w:rPr>
          <w:lang w:bidi="he-IL"/>
        </w:rPr>
        <w:t>Noam's</w:t>
      </w:r>
      <w:r w:rsidRPr="781B55D2" w:rsidR="05E40C6F">
        <w:rPr>
          <w:lang w:bidi="he-IL"/>
        </w:rPr>
        <w:t xml:space="preserve"> </w:t>
      </w:r>
      <w:r w:rsidRPr="781B55D2" w:rsidR="05E40C6F">
        <w:rPr>
          <w:lang w:bidi="he-IL"/>
        </w:rPr>
        <w:t>Subjective</w:t>
      </w:r>
      <w:r w:rsidRPr="781B55D2" w:rsidR="05E40C6F">
        <w:rPr>
          <w:lang w:bidi="he-IL"/>
        </w:rPr>
        <w:t xml:space="preserve"> </w:t>
      </w:r>
      <w:r w:rsidRPr="781B55D2" w:rsidR="05E40C6F">
        <w:rPr>
          <w:lang w:bidi="he-IL"/>
        </w:rPr>
        <w:t>Quality</w:t>
      </w:r>
      <w:r w:rsidRPr="781B55D2" w:rsidR="05E40C6F">
        <w:rPr>
          <w:lang w:bidi="he-IL"/>
        </w:rPr>
        <w:t xml:space="preserve"> M</w:t>
      </w:r>
      <w:r w:rsidRPr="781B55D2" w:rsidR="3E884BB4">
        <w:rPr>
          <w:lang w:bidi="he-IL"/>
        </w:rPr>
        <w:t>etric</w:t>
      </w:r>
    </w:p>
    <w:p w:rsidR="781B55D2" w:rsidP="781B55D2" w:rsidRDefault="781B55D2" w14:paraId="6A8E0684" w14:textId="2683B4B2">
      <w:pPr>
        <w:pStyle w:val="Normal"/>
        <w:bidi w:val="1"/>
        <w:rPr>
          <w:lang w:bidi="he-IL"/>
        </w:rPr>
      </w:pPr>
    </w:p>
    <w:p w:rsidR="71A7D9A1" w:rsidP="781B55D2" w:rsidRDefault="71A7D9A1" w14:paraId="65EDDF32" w14:textId="3AA7B11B">
      <w:pPr>
        <w:pStyle w:val="Normal"/>
        <w:bidi w:val="0"/>
        <w:rPr>
          <w:b w:val="1"/>
          <w:bCs w:val="1"/>
          <w:sz w:val="44"/>
          <w:szCs w:val="44"/>
          <w:lang w:bidi="he-IL"/>
        </w:rPr>
      </w:pPr>
      <w:r w:rsidRPr="781B55D2" w:rsidR="71A7D9A1">
        <w:rPr>
          <w:b w:val="1"/>
          <w:bCs w:val="1"/>
          <w:sz w:val="44"/>
          <w:szCs w:val="44"/>
          <w:lang w:bidi="he-IL"/>
        </w:rPr>
        <w:t>Suggested</w:t>
      </w:r>
      <w:r w:rsidRPr="781B55D2" w:rsidR="71A7D9A1">
        <w:rPr>
          <w:b w:val="1"/>
          <w:bCs w:val="1"/>
          <w:sz w:val="44"/>
          <w:szCs w:val="44"/>
          <w:lang w:bidi="he-IL"/>
        </w:rPr>
        <w:t xml:space="preserve"> </w:t>
      </w:r>
      <w:r w:rsidRPr="781B55D2" w:rsidR="71A7D9A1">
        <w:rPr>
          <w:b w:val="1"/>
          <w:bCs w:val="1"/>
          <w:sz w:val="44"/>
          <w:szCs w:val="44"/>
          <w:lang w:bidi="he-IL"/>
        </w:rPr>
        <w:t>plan</w:t>
      </w:r>
      <w:r w:rsidRPr="781B55D2" w:rsidR="45180BD4">
        <w:rPr>
          <w:b w:val="1"/>
          <w:bCs w:val="1"/>
          <w:sz w:val="44"/>
          <w:szCs w:val="44"/>
          <w:lang w:bidi="he-IL"/>
        </w:rPr>
        <w:t xml:space="preserve"> (</w:t>
      </w:r>
      <w:r w:rsidRPr="781B55D2" w:rsidR="45180BD4">
        <w:rPr>
          <w:b w:val="1"/>
          <w:bCs w:val="1"/>
          <w:sz w:val="44"/>
          <w:szCs w:val="44"/>
          <w:lang w:bidi="he-IL"/>
        </w:rPr>
        <w:t>thank</w:t>
      </w:r>
      <w:r w:rsidRPr="781B55D2" w:rsidR="45180BD4">
        <w:rPr>
          <w:b w:val="1"/>
          <w:bCs w:val="1"/>
          <w:sz w:val="44"/>
          <w:szCs w:val="44"/>
          <w:lang w:bidi="he-IL"/>
        </w:rPr>
        <w:t xml:space="preserve"> </w:t>
      </w:r>
      <w:r w:rsidRPr="781B55D2" w:rsidR="45180BD4">
        <w:rPr>
          <w:b w:val="1"/>
          <w:bCs w:val="1"/>
          <w:sz w:val="44"/>
          <w:szCs w:val="44"/>
          <w:lang w:bidi="he-IL"/>
        </w:rPr>
        <w:t>you</w:t>
      </w:r>
      <w:r w:rsidRPr="781B55D2" w:rsidR="45180BD4">
        <w:rPr>
          <w:b w:val="1"/>
          <w:bCs w:val="1"/>
          <w:sz w:val="44"/>
          <w:szCs w:val="44"/>
          <w:lang w:bidi="he-IL"/>
        </w:rPr>
        <w:t xml:space="preserve"> Gpt)</w:t>
      </w:r>
    </w:p>
    <w:p w:rsidR="45180BD4" w:rsidP="781B55D2" w:rsidRDefault="45180BD4" w14:paraId="580426DC" w14:textId="202978B6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bidi="he-IL"/>
        </w:rPr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Chapter 1: Introduction to Linux &amp; WSL2 (~1 Hour)</w:t>
      </w:r>
    </w:p>
    <w:p w:rsidR="45180BD4" w:rsidP="781B55D2" w:rsidRDefault="45180BD4" w14:paraId="63294144" w14:textId="01D53F01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bidi="he-IL"/>
        </w:rPr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Chapter 2: Navigating the Linux File System (~1 Hour)</w:t>
      </w:r>
    </w:p>
    <w:p w:rsidR="45180BD4" w:rsidP="781B55D2" w:rsidRDefault="45180BD4" w14:paraId="62A02F3F" w14:textId="096A27D7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bidi="he-IL"/>
        </w:rPr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Chapter 3: Working with Files and Directories (~1 Hour)</w:t>
      </w:r>
    </w:p>
    <w:p w:rsidR="45180BD4" w:rsidP="781B55D2" w:rsidRDefault="45180BD4" w14:paraId="38BC6230" w14:textId="5DB8CC7D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bidi="he-IL"/>
        </w:rPr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Chapter 4: File Permissions and Ownership (~1.5 Hours)</w:t>
      </w:r>
    </w:p>
    <w:p w:rsidR="45180BD4" w:rsidP="781B55D2" w:rsidRDefault="45180BD4" w14:paraId="7F729F3D" w14:textId="63CD4F61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bidi="he-IL"/>
        </w:rPr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Chapter 5: Basic Linux Commands (~1 Hour)</w:t>
      </w:r>
    </w:p>
    <w:p w:rsidR="45180BD4" w:rsidP="781B55D2" w:rsidRDefault="45180BD4" w14:paraId="2D6D8F5D" w14:textId="3FE36BCF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bidi="he-IL"/>
        </w:rPr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Chapter 6: Text Processing &amp; Editing (~1.5 Hours)</w:t>
      </w:r>
    </w:p>
    <w:p w:rsidR="45180BD4" w:rsidP="781B55D2" w:rsidRDefault="45180BD4" w14:paraId="0674A481" w14:textId="00AE2245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bidi="he-IL"/>
        </w:rPr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Chapter 7: Advanced Text Processing Tools (~1.5 Hours)</w:t>
      </w:r>
    </w:p>
    <w:p w:rsidR="45180BD4" w:rsidP="47357856" w:rsidRDefault="45180BD4" w14:paraId="6BCABCA5" w14:textId="6B19A5D9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bidi="he-IL"/>
        </w:rPr>
      </w:pPr>
      <w:r w:rsidRPr="47357856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Chapter 8: Users, Groups &amp; Permissions (~</w:t>
      </w:r>
      <w:commentRangeStart w:id="1146971915"/>
      <w:commentRangeStart w:id="13681111"/>
      <w:r w:rsidRPr="47357856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1</w:t>
      </w:r>
      <w:commentRangeEnd w:id="1146971915"/>
      <w:r>
        <w:rPr>
          <w:rStyle w:val="CommentReference"/>
        </w:rPr>
        <w:commentReference w:id="1146971915"/>
      </w:r>
      <w:commentRangeEnd w:id="13681111"/>
      <w:r>
        <w:rPr>
          <w:rStyle w:val="CommentReference"/>
        </w:rPr>
        <w:commentReference w:id="13681111"/>
      </w:r>
      <w:r w:rsidRPr="47357856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 xml:space="preserve"> Hour)</w:t>
      </w:r>
    </w:p>
    <w:p w:rsidR="45180BD4" w:rsidP="781B55D2" w:rsidRDefault="45180BD4" w14:paraId="45DF39A0" w14:textId="16AA62A7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bidi="he-IL"/>
        </w:rPr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Chapter 9: Package Management (~1 Hour)</w:t>
      </w:r>
    </w:p>
    <w:p w:rsidR="45180BD4" w:rsidP="781B55D2" w:rsidRDefault="45180BD4" w14:paraId="03D720AB" w14:textId="255073E3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bidi="he-IL"/>
        </w:rPr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 w:bidi="he-IL"/>
        </w:rPr>
        <w:t>Chapter 10: Networking &amp; Remote Access (~1 Hour)</w:t>
      </w:r>
    </w:p>
    <w:p w:rsidR="45180BD4" w:rsidP="781B55D2" w:rsidRDefault="45180BD4" w14:paraId="6AFE2BC0" w14:textId="4BC9A80C">
      <w:pPr>
        <w:pStyle w:val="Heading3"/>
        <w:bidi w:val="0"/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 w:bidi="he-IL"/>
        </w:rPr>
        <w:t>Chapter 11: Shell Scripting (~2 Hours)</w:t>
      </w:r>
    </w:p>
    <w:p w:rsidR="45180BD4" w:rsidP="781B55D2" w:rsidRDefault="45180BD4" w14:paraId="143C86EE" w14:textId="5CC7032F">
      <w:pPr>
        <w:pStyle w:val="Heading3"/>
        <w:bidi w:val="0"/>
      </w:pPr>
      <w:r w:rsidRPr="781B55D2" w:rsidR="45180B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Final Project (~1.5 Hours)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R" w:author="Amichai Rotman" w:date="2025-03-17T15:11:09" w:id="1146971915">
    <w:p xmlns:w14="http://schemas.microsoft.com/office/word/2010/wordml" xmlns:w="http://schemas.openxmlformats.org/wordprocessingml/2006/main" w:rsidR="0E7E439D" w:rsidRDefault="1427906E" w14:paraId="73C2F24A" w14:textId="651B65FE">
      <w:pPr>
        <w:pStyle w:val="CommentText"/>
      </w:pPr>
      <w:r>
        <w:rPr>
          <w:rStyle w:val="CommentReference"/>
        </w:rPr>
        <w:annotationRef/>
      </w:r>
      <w:r w:rsidRPr="76F8962F" w:rsidR="540E07A2">
        <w:t>לא מתנגש עם פרק 4?</w:t>
      </w:r>
    </w:p>
  </w:comment>
  <w:comment xmlns:w="http://schemas.openxmlformats.org/wordprocessingml/2006/main" w:initials="NC" w:author="Noam Cohen" w:date="2025-03-19T09:14:21" w:id="13681111">
    <w:p xmlns:w14="http://schemas.microsoft.com/office/word/2010/wordml" xmlns:w="http://schemas.openxmlformats.org/wordprocessingml/2006/main" w:rsidR="0E287568" w:rsidRDefault="5B8FC1F0" w14:paraId="2077588B" w14:textId="75C78140">
      <w:pPr>
        <w:pStyle w:val="CommentText"/>
      </w:pPr>
      <w:r>
        <w:rPr>
          <w:rStyle w:val="CommentReference"/>
        </w:rPr>
        <w:annotationRef/>
      </w:r>
      <w:r w:rsidRPr="45C55A01" w:rsidR="660C4007">
        <w:t>need to explain how user access is affected by file permissions, and yes there is overlap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3C2F24A"/>
  <w15:commentEx w15:done="0" w15:paraId="2077588B" w15:paraIdParent="73C2F24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2B55D32" w16cex:dateUtc="2025-03-17T13:11:09.472Z"/>
  <w16cex:commentExtensible w16cex:durableId="65398CAF" w16cex:dateUtc="2025-03-19T07:14:21.32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3C2F24A" w16cid:durableId="12B55D32"/>
  <w16cid:commentId w16cid:paraId="2077588B" w16cid:durableId="65398C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michai Rotman">
    <w15:presenceInfo w15:providerId="AD" w15:userId="S::a.rotman@technion.ac.il::c792ac61-c84c-4f04-ad35-e4592ab9066a"/>
  </w15:person>
  <w15:person w15:author="Noam Cohen">
    <w15:presenceInfo w15:providerId="AD" w15:userId="S::cnoam@technion.ac.il::91dab1e8-3a56-42f2-9f70-7df54632f1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48C6B1"/>
    <w:rsid w:val="02F017E3"/>
    <w:rsid w:val="02F376A0"/>
    <w:rsid w:val="035DC993"/>
    <w:rsid w:val="038D0DBC"/>
    <w:rsid w:val="05E40C6F"/>
    <w:rsid w:val="0979BDDD"/>
    <w:rsid w:val="0B61BEA0"/>
    <w:rsid w:val="0ED3E89F"/>
    <w:rsid w:val="131ADAD2"/>
    <w:rsid w:val="158AFD9F"/>
    <w:rsid w:val="16B1832D"/>
    <w:rsid w:val="18805BFD"/>
    <w:rsid w:val="19CF78C1"/>
    <w:rsid w:val="1C6393D1"/>
    <w:rsid w:val="1CB097E0"/>
    <w:rsid w:val="1CE72A3E"/>
    <w:rsid w:val="21949C46"/>
    <w:rsid w:val="2548543C"/>
    <w:rsid w:val="26A09D22"/>
    <w:rsid w:val="271FE3AB"/>
    <w:rsid w:val="29867307"/>
    <w:rsid w:val="2C6F069F"/>
    <w:rsid w:val="2CE1A38E"/>
    <w:rsid w:val="2E5E3DB7"/>
    <w:rsid w:val="2F22DAA5"/>
    <w:rsid w:val="322EE46C"/>
    <w:rsid w:val="3243C0C9"/>
    <w:rsid w:val="337DAA35"/>
    <w:rsid w:val="34804925"/>
    <w:rsid w:val="35704746"/>
    <w:rsid w:val="36493169"/>
    <w:rsid w:val="36BB41B5"/>
    <w:rsid w:val="37F5BFD0"/>
    <w:rsid w:val="39D89D19"/>
    <w:rsid w:val="3A107400"/>
    <w:rsid w:val="3B882873"/>
    <w:rsid w:val="3D6E803D"/>
    <w:rsid w:val="3E6A8E6F"/>
    <w:rsid w:val="3E884BB4"/>
    <w:rsid w:val="40CE0AA7"/>
    <w:rsid w:val="416EBCB1"/>
    <w:rsid w:val="4306459E"/>
    <w:rsid w:val="43D2AFA7"/>
    <w:rsid w:val="45180BD4"/>
    <w:rsid w:val="47357856"/>
    <w:rsid w:val="4AE4A14D"/>
    <w:rsid w:val="4B48C6B1"/>
    <w:rsid w:val="4C3B6351"/>
    <w:rsid w:val="4D221E98"/>
    <w:rsid w:val="4DAFEA68"/>
    <w:rsid w:val="4DE3292E"/>
    <w:rsid w:val="4F880BCB"/>
    <w:rsid w:val="5362FC29"/>
    <w:rsid w:val="55F21F61"/>
    <w:rsid w:val="565131FE"/>
    <w:rsid w:val="5AD55100"/>
    <w:rsid w:val="600E2B44"/>
    <w:rsid w:val="64A6511E"/>
    <w:rsid w:val="67044D36"/>
    <w:rsid w:val="681F80FC"/>
    <w:rsid w:val="6906D586"/>
    <w:rsid w:val="6919F136"/>
    <w:rsid w:val="6B4FD094"/>
    <w:rsid w:val="6F22A39A"/>
    <w:rsid w:val="71A7D9A1"/>
    <w:rsid w:val="71C7CD01"/>
    <w:rsid w:val="767B4458"/>
    <w:rsid w:val="781B55D2"/>
    <w:rsid w:val="78D2DE0C"/>
    <w:rsid w:val="7A419F00"/>
    <w:rsid w:val="7A8BA246"/>
    <w:rsid w:val="7C74EE49"/>
    <w:rsid w:val="7EA81AEA"/>
    <w:rsid w:val="7EF2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C6B1"/>
  <w15:chartTrackingRefBased/>
  <w15:docId w15:val="{2DAC3C5B-6500-4879-BB7E-4C4A3F433C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dae6227b8f5946f7" /><Relationship Type="http://schemas.microsoft.com/office/2011/relationships/people" Target="people.xml" Id="Ra85d916797454742" /><Relationship Type="http://schemas.microsoft.com/office/2011/relationships/commentsExtended" Target="commentsExtended.xml" Id="Rf90b18a0fc044fd5" /><Relationship Type="http://schemas.microsoft.com/office/2016/09/relationships/commentsIds" Target="commentsIds.xml" Id="Rb7759b1acb904327" /><Relationship Type="http://schemas.microsoft.com/office/2018/08/relationships/commentsExtensible" Target="commentsExtensible.xml" Id="R0154b04402994e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2025-03-17T09:24:30.5172945Z</dcterms:created>
  <dcterms:modified xsi:type="dcterms:W3CDTF">2025-03-19T07:14:49.4892897Z</dcterms:modified>
  <dc:creator>Noam Cohen</dc:creator>
  <lastModifiedBy>Noam Cohen</lastModifiedBy>
</coreProperties>
</file>